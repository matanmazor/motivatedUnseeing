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5057E" w14:textId="333DA8DE" w:rsidR="008C672A" w:rsidRDefault="00991CA9" w:rsidP="002B6D88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Our</w:t>
      </w:r>
      <w:r w:rsidR="00804E92" w:rsidRPr="002B6D88">
        <w:rPr>
          <w:rFonts w:asciiTheme="majorBidi" w:hAnsiTheme="majorBidi" w:cstheme="majorBidi"/>
          <w:sz w:val="24"/>
          <w:szCs w:val="24"/>
          <w:lang w:val="en-GB"/>
        </w:rPr>
        <w:t xml:space="preserve"> perception </w:t>
      </w:r>
      <w:r>
        <w:rPr>
          <w:rFonts w:asciiTheme="majorBidi" w:hAnsiTheme="majorBidi" w:cstheme="majorBidi"/>
          <w:sz w:val="24"/>
          <w:szCs w:val="24"/>
          <w:lang w:val="en-GB"/>
        </w:rPr>
        <w:t>of the environment does not consist of sensory input alone. Rather, perception is</w:t>
      </w:r>
      <w:r w:rsidR="00804E92" w:rsidRPr="002B6D8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804E92">
        <w:rPr>
          <w:rFonts w:asciiTheme="majorBidi" w:hAnsiTheme="majorBidi" w:cstheme="majorBidi"/>
          <w:sz w:val="24"/>
          <w:szCs w:val="24"/>
          <w:lang w:val="en-GB"/>
        </w:rPr>
        <w:t xml:space="preserve">actively </w:t>
      </w:r>
      <w:r w:rsidR="00804E92" w:rsidRPr="002B6D88">
        <w:rPr>
          <w:rFonts w:asciiTheme="majorBidi" w:hAnsiTheme="majorBidi" w:cstheme="majorBidi"/>
          <w:sz w:val="24"/>
          <w:szCs w:val="24"/>
          <w:lang w:val="en-GB"/>
        </w:rPr>
        <w:t xml:space="preserve">constructed </w:t>
      </w:r>
      <w:r w:rsidR="00804E92">
        <w:rPr>
          <w:rFonts w:asciiTheme="majorBidi" w:hAnsiTheme="majorBidi" w:cstheme="majorBidi"/>
          <w:sz w:val="24"/>
          <w:szCs w:val="24"/>
          <w:lang w:val="en-GB"/>
        </w:rPr>
        <w:t>through the</w:t>
      </w:r>
      <w:r w:rsidR="00804E92" w:rsidRPr="002B6D88">
        <w:rPr>
          <w:rFonts w:asciiTheme="majorBidi" w:hAnsiTheme="majorBidi" w:cstheme="majorBidi"/>
          <w:sz w:val="24"/>
          <w:szCs w:val="24"/>
          <w:lang w:val="en-GB"/>
        </w:rPr>
        <w:t xml:space="preserve"> combination of sensory input</w:t>
      </w:r>
      <w:r w:rsidR="00804E92">
        <w:rPr>
          <w:rFonts w:asciiTheme="majorBidi" w:hAnsiTheme="majorBidi" w:cstheme="majorBidi"/>
          <w:sz w:val="24"/>
          <w:szCs w:val="24"/>
          <w:lang w:val="en-GB"/>
        </w:rPr>
        <w:t xml:space="preserve"> with</w:t>
      </w:r>
      <w:r w:rsidR="00804E92" w:rsidRPr="002B6D88">
        <w:rPr>
          <w:rFonts w:asciiTheme="majorBidi" w:hAnsiTheme="majorBidi" w:cstheme="majorBidi"/>
          <w:sz w:val="24"/>
          <w:szCs w:val="24"/>
          <w:lang w:val="en-GB"/>
        </w:rPr>
        <w:t xml:space="preserve"> contextual factors and top-down cognitive mechanisms</w:t>
      </w:r>
      <w:r>
        <w:rPr>
          <w:rFonts w:asciiTheme="majorBidi" w:hAnsiTheme="majorBidi" w:cstheme="majorBidi"/>
          <w:sz w:val="24"/>
          <w:szCs w:val="24"/>
          <w:lang w:val="en-GB"/>
        </w:rPr>
        <w:t>.</w:t>
      </w:r>
      <w:r w:rsidR="00A36BF5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380468">
        <w:rPr>
          <w:rFonts w:asciiTheme="majorBidi" w:hAnsiTheme="majorBidi" w:cstheme="majorBidi"/>
          <w:sz w:val="24"/>
          <w:szCs w:val="24"/>
          <w:lang w:val="en-GB"/>
        </w:rPr>
        <w:t>Motivation, for example,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may make us see what we want to see in the</w:t>
      </w:r>
      <w:r w:rsidR="00380468">
        <w:rPr>
          <w:rFonts w:asciiTheme="majorBidi" w:hAnsiTheme="majorBidi" w:cstheme="majorBidi"/>
          <w:sz w:val="24"/>
          <w:szCs w:val="24"/>
          <w:lang w:val="en-GB"/>
        </w:rPr>
        <w:t xml:space="preserve"> environment</w:t>
      </w:r>
      <w:ins w:id="0" w:author="Matan Mazor" w:date="2022-03-09T09:32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>. Indeed, previous studies observed motivation effects on perception</w:t>
        </w:r>
      </w:ins>
      <w:ins w:id="1" w:author="Matan Mazor" w:date="2022-03-09T09:33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 xml:space="preserve">, </w:t>
        </w:r>
      </w:ins>
      <w:ins w:id="2" w:author="Matan Mazor" w:date="2022-03-09T09:34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>such that images</w:t>
        </w:r>
      </w:ins>
      <w:ins w:id="3" w:author="Matan Mazor" w:date="2022-03-09T09:33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 xml:space="preserve"> that </w:t>
        </w:r>
      </w:ins>
      <w:ins w:id="4" w:author="Matan Mazor" w:date="2022-03-09T09:34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>we</w:t>
        </w:r>
      </w:ins>
      <w:ins w:id="5" w:author="Matan Mazor" w:date="2022-03-09T09:33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 xml:space="preserve">re associated with a reward </w:t>
        </w:r>
      </w:ins>
      <w:ins w:id="6" w:author="Matan Mazor" w:date="2022-03-09T09:34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 xml:space="preserve">were more likely to be perceived </w:t>
        </w:r>
      </w:ins>
      <w:ins w:id="7" w:author="Matan Mazor" w:date="2022-03-09T09:33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 xml:space="preserve">in a </w:t>
        </w:r>
      </w:ins>
      <w:ins w:id="8" w:author="Matan Mazor" w:date="2022-03-09T09:35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>two-alternative forced choice</w:t>
        </w:r>
      </w:ins>
      <w:ins w:id="9" w:author="Matan Mazor" w:date="2022-03-09T09:33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 xml:space="preserve"> discrimination task.</w:t>
        </w:r>
      </w:ins>
      <w:del w:id="10" w:author="Matan Mazor" w:date="2022-03-09T09:32:00Z">
        <w:r w:rsidR="00762AA6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: </w:delText>
        </w:r>
      </w:del>
      <w:del w:id="11" w:author="Matan Mazor" w:date="2022-03-09T09:33:00Z">
        <w:r w:rsidR="00A36BF5" w:rsidDel="002B6D88">
          <w:rPr>
            <w:rFonts w:asciiTheme="majorBidi" w:hAnsiTheme="majorBidi" w:cstheme="majorBidi"/>
            <w:sz w:val="24"/>
            <w:szCs w:val="24"/>
            <w:lang w:val="en-GB"/>
          </w:rPr>
          <w:delText>Presented with ambiguous stimuli</w:delText>
        </w:r>
        <w:r w:rsidR="003F7421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 made of an overlay of two images</w:delText>
        </w:r>
        <w:r w:rsidR="00A36BF5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, individuals were more likely to </w:delText>
        </w:r>
        <w:r w:rsidR="003F7421" w:rsidDel="002B6D88">
          <w:rPr>
            <w:rFonts w:asciiTheme="majorBidi" w:hAnsiTheme="majorBidi" w:cstheme="majorBidi"/>
            <w:sz w:val="24"/>
            <w:szCs w:val="24"/>
            <w:lang w:val="en-GB"/>
          </w:rPr>
          <w:delText>perceive</w:delText>
        </w:r>
        <w:r w:rsidR="00380468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 </w:delText>
        </w:r>
        <w:r w:rsidR="00C366CB" w:rsidDel="002B6D88">
          <w:rPr>
            <w:rFonts w:asciiTheme="majorBidi" w:hAnsiTheme="majorBidi" w:cstheme="majorBidi"/>
            <w:sz w:val="24"/>
            <w:szCs w:val="24"/>
            <w:lang w:val="en-GB"/>
          </w:rPr>
          <w:delText>the</w:delText>
        </w:r>
        <w:r w:rsidR="00762AA6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 desired</w:delText>
        </w:r>
        <w:r w:rsidR="003F7421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 image</w:delText>
        </w:r>
        <w:r w:rsidR="00C366CB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, which was </w:delText>
        </w:r>
        <w:r w:rsidR="003F7421" w:rsidDel="002B6D88">
          <w:rPr>
            <w:rFonts w:asciiTheme="majorBidi" w:hAnsiTheme="majorBidi" w:cstheme="majorBidi"/>
            <w:sz w:val="24"/>
            <w:szCs w:val="24"/>
            <w:lang w:val="en-GB"/>
          </w:rPr>
          <w:delText>associated with a reward</w:delText>
        </w:r>
        <w:r w:rsidR="00A36BF5" w:rsidDel="002B6D88">
          <w:rPr>
            <w:rFonts w:asciiTheme="majorBidi" w:hAnsiTheme="majorBidi" w:cstheme="majorBidi"/>
            <w:sz w:val="24"/>
            <w:szCs w:val="24"/>
            <w:lang w:val="en-GB"/>
          </w:rPr>
          <w:delText>.</w:delText>
        </w:r>
      </w:del>
      <w:r w:rsidR="003F7421">
        <w:rPr>
          <w:rFonts w:asciiTheme="majorBidi" w:hAnsiTheme="majorBidi" w:cstheme="majorBidi"/>
          <w:sz w:val="24"/>
          <w:szCs w:val="24"/>
          <w:lang w:val="en-GB"/>
        </w:rPr>
        <w:t xml:space="preserve"> A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 xml:space="preserve"> related question </w:t>
      </w:r>
      <w:r w:rsidR="003F7421">
        <w:rPr>
          <w:rFonts w:asciiTheme="majorBidi" w:hAnsiTheme="majorBidi" w:cstheme="majorBidi"/>
          <w:sz w:val="24"/>
          <w:szCs w:val="24"/>
          <w:lang w:val="en-GB"/>
        </w:rPr>
        <w:t xml:space="preserve">is whether </w:t>
      </w:r>
      <w:del w:id="12" w:author="Matan Mazor" w:date="2022-03-09T09:35:00Z">
        <w:r w:rsidR="00380468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in the same vein, </w:delText>
        </w:r>
      </w:del>
      <w:r w:rsidR="003F7421">
        <w:rPr>
          <w:rFonts w:asciiTheme="majorBidi" w:hAnsiTheme="majorBidi" w:cstheme="majorBidi"/>
          <w:sz w:val="24"/>
          <w:szCs w:val="24"/>
          <w:lang w:val="en-GB"/>
        </w:rPr>
        <w:t xml:space="preserve">individuals are </w:t>
      </w:r>
      <w:ins w:id="13" w:author="Matan Mazor" w:date="2022-03-09T09:35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 xml:space="preserve">also </w:t>
        </w:r>
      </w:ins>
      <w:r w:rsidR="003F7421">
        <w:rPr>
          <w:rFonts w:asciiTheme="majorBidi" w:hAnsiTheme="majorBidi" w:cstheme="majorBidi"/>
          <w:sz w:val="24"/>
          <w:szCs w:val="24"/>
          <w:lang w:val="en-GB"/>
        </w:rPr>
        <w:t xml:space="preserve">less likely to </w:t>
      </w:r>
      <w:r w:rsidR="00C01966">
        <w:rPr>
          <w:rFonts w:asciiTheme="majorBidi" w:hAnsiTheme="majorBidi" w:cstheme="majorBidi"/>
          <w:sz w:val="24"/>
          <w:szCs w:val="24"/>
          <w:lang w:val="en-GB"/>
        </w:rPr>
        <w:t>see</w:t>
      </w:r>
      <w:r w:rsidR="003F7421">
        <w:rPr>
          <w:rFonts w:asciiTheme="majorBidi" w:hAnsiTheme="majorBidi" w:cstheme="majorBidi"/>
          <w:sz w:val="24"/>
          <w:szCs w:val="24"/>
          <w:lang w:val="en-GB"/>
        </w:rPr>
        <w:t xml:space="preserve"> stimul</w:t>
      </w:r>
      <w:r w:rsidR="00C366CB">
        <w:rPr>
          <w:rFonts w:asciiTheme="majorBidi" w:hAnsiTheme="majorBidi" w:cstheme="majorBidi"/>
          <w:sz w:val="24"/>
          <w:szCs w:val="24"/>
          <w:lang w:val="en-GB"/>
        </w:rPr>
        <w:t>i</w:t>
      </w:r>
      <w:r w:rsidR="003F7421">
        <w:rPr>
          <w:rFonts w:asciiTheme="majorBidi" w:hAnsiTheme="majorBidi" w:cstheme="majorBidi"/>
          <w:sz w:val="24"/>
          <w:szCs w:val="24"/>
          <w:lang w:val="en-GB"/>
        </w:rPr>
        <w:t xml:space="preserve"> they are motivated </w:t>
      </w:r>
      <w:r w:rsidR="003F7421" w:rsidRPr="003F7421">
        <w:rPr>
          <w:rFonts w:asciiTheme="majorBidi" w:hAnsiTheme="majorBidi" w:cstheme="majorBidi"/>
          <w:i/>
          <w:iCs/>
          <w:sz w:val="24"/>
          <w:szCs w:val="24"/>
          <w:lang w:val="en-GB"/>
        </w:rPr>
        <w:t>not</w:t>
      </w:r>
      <w:r w:rsidR="003F7421">
        <w:rPr>
          <w:rFonts w:asciiTheme="majorBidi" w:hAnsiTheme="majorBidi" w:cstheme="majorBidi"/>
          <w:sz w:val="24"/>
          <w:szCs w:val="24"/>
          <w:lang w:val="en-GB"/>
        </w:rPr>
        <w:t xml:space="preserve"> to see. </w:t>
      </w:r>
      <w:commentRangeStart w:id="14"/>
      <w:r w:rsidR="003F7421">
        <w:rPr>
          <w:rFonts w:asciiTheme="majorBidi" w:hAnsiTheme="majorBidi" w:cstheme="majorBidi"/>
          <w:sz w:val="24"/>
          <w:szCs w:val="24"/>
          <w:lang w:val="en-GB"/>
        </w:rPr>
        <w:t>In the above paradigm, when one image was associated with a loss, individuals were indeed more likely to report seeing the alternative image</w:t>
      </w:r>
      <w:r w:rsidR="00380468">
        <w:rPr>
          <w:rFonts w:asciiTheme="majorBidi" w:hAnsiTheme="majorBidi" w:cstheme="majorBidi"/>
          <w:sz w:val="24"/>
          <w:szCs w:val="24"/>
          <w:lang w:val="en-GB"/>
        </w:rPr>
        <w:t>. H</w:t>
      </w:r>
      <w:r w:rsidR="003F7421">
        <w:rPr>
          <w:rFonts w:asciiTheme="majorBidi" w:hAnsiTheme="majorBidi" w:cstheme="majorBidi"/>
          <w:sz w:val="24"/>
          <w:szCs w:val="24"/>
          <w:lang w:val="en-GB"/>
        </w:rPr>
        <w:t xml:space="preserve">owever, 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 xml:space="preserve">it seems likely that both findings reflect the same effect, namely the </w:t>
      </w:r>
      <w:r w:rsidR="003F7421" w:rsidRPr="002B6D88">
        <w:rPr>
          <w:rFonts w:asciiTheme="majorBidi" w:hAnsiTheme="majorBidi" w:cstheme="majorBidi"/>
          <w:sz w:val="24"/>
          <w:szCs w:val="24"/>
          <w:lang w:val="en-GB"/>
        </w:rPr>
        <w:t xml:space="preserve">facilitation of </w:t>
      </w:r>
      <w:r w:rsidR="00380468">
        <w:rPr>
          <w:rFonts w:asciiTheme="majorBidi" w:hAnsiTheme="majorBidi" w:cstheme="majorBidi"/>
          <w:sz w:val="24"/>
          <w:szCs w:val="24"/>
          <w:lang w:val="en-GB"/>
        </w:rPr>
        <w:t>a desirable</w:t>
      </w:r>
      <w:r w:rsidR="003F7421" w:rsidRPr="002B6D88">
        <w:rPr>
          <w:rFonts w:asciiTheme="majorBidi" w:hAnsiTheme="majorBidi" w:cstheme="majorBidi"/>
          <w:sz w:val="24"/>
          <w:szCs w:val="24"/>
          <w:lang w:val="en-GB"/>
        </w:rPr>
        <w:t xml:space="preserve"> stimulus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380468">
        <w:rPr>
          <w:rFonts w:asciiTheme="majorBidi" w:hAnsiTheme="majorBidi" w:cstheme="majorBidi"/>
          <w:sz w:val="24"/>
          <w:szCs w:val="24"/>
          <w:lang w:val="en-GB"/>
        </w:rPr>
        <w:t>over a less desirable one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3F7421" w:rsidRPr="002B6D8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commentRangeEnd w:id="14"/>
      <w:r w:rsidR="002B6D88">
        <w:rPr>
          <w:rStyle w:val="CommentReference"/>
        </w:rPr>
        <w:commentReference w:id="14"/>
      </w:r>
      <w:r w:rsidR="00C56068">
        <w:rPr>
          <w:rFonts w:asciiTheme="majorBidi" w:hAnsiTheme="majorBidi" w:cstheme="majorBidi"/>
          <w:sz w:val="24"/>
          <w:szCs w:val="24"/>
          <w:lang w:val="en-GB"/>
        </w:rPr>
        <w:t>To examine whether a</w:t>
      </w:r>
      <w:r w:rsidR="003F7421" w:rsidRPr="002B6D88">
        <w:rPr>
          <w:rFonts w:asciiTheme="majorBidi" w:hAnsiTheme="majorBidi" w:cstheme="majorBidi"/>
          <w:sz w:val="24"/>
          <w:szCs w:val="24"/>
          <w:lang w:val="en-GB"/>
        </w:rPr>
        <w:t xml:space="preserve"> suppression 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>of a</w:t>
      </w:r>
      <w:r w:rsidR="00C366CB">
        <w:rPr>
          <w:rFonts w:asciiTheme="majorBidi" w:hAnsiTheme="majorBidi" w:cstheme="majorBidi"/>
          <w:sz w:val="24"/>
          <w:szCs w:val="24"/>
          <w:lang w:val="en-GB"/>
        </w:rPr>
        <w:t>n undesirable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 xml:space="preserve"> stimulus</w:t>
      </w:r>
      <w:ins w:id="15" w:author="Matan Mazor" w:date="2022-03-09T09:37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>, or motivated unseeing,</w:t>
        </w:r>
      </w:ins>
      <w:r w:rsidR="00C56068">
        <w:rPr>
          <w:rFonts w:asciiTheme="majorBidi" w:hAnsiTheme="majorBidi" w:cstheme="majorBidi"/>
          <w:sz w:val="24"/>
          <w:szCs w:val="24"/>
          <w:lang w:val="en-GB"/>
        </w:rPr>
        <w:t xml:space="preserve"> is possible, the current study </w:t>
      </w:r>
      <w:del w:id="16" w:author="Matan Mazor" w:date="2022-03-09T09:37:00Z">
        <w:r w:rsidR="00C56068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provided </w:delText>
        </w:r>
      </w:del>
      <w:ins w:id="17" w:author="Matan Mazor" w:date="2022-03-09T09:37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>pr</w:t>
        </w:r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>esented</w:t>
        </w:r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 xml:space="preserve"> </w:t>
        </w:r>
      </w:ins>
      <w:r w:rsidR="00762AA6">
        <w:rPr>
          <w:rFonts w:asciiTheme="majorBidi" w:hAnsiTheme="majorBidi" w:cstheme="majorBidi"/>
          <w:sz w:val="24"/>
          <w:szCs w:val="24"/>
          <w:lang w:val="en-GB"/>
        </w:rPr>
        <w:t xml:space="preserve">XX 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>participants with a detection task</w:t>
      </w:r>
      <w:r w:rsidR="00C366CB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del w:id="18" w:author="Matan Mazor" w:date="2022-03-09T09:37:00Z">
        <w:r w:rsidR="00C56068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whereby only one image </w:delText>
        </w:r>
        <w:r w:rsidR="00762AA6" w:rsidDel="002B6D88">
          <w:rPr>
            <w:rFonts w:asciiTheme="majorBidi" w:hAnsiTheme="majorBidi" w:cstheme="majorBidi"/>
            <w:sz w:val="24"/>
            <w:szCs w:val="24"/>
            <w:lang w:val="en-GB"/>
          </w:rPr>
          <w:delText>was</w:delText>
        </w:r>
        <w:r w:rsidR="00C56068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 </w:delText>
        </w:r>
        <w:r w:rsidR="00380468" w:rsidDel="002B6D88">
          <w:rPr>
            <w:rFonts w:asciiTheme="majorBidi" w:hAnsiTheme="majorBidi" w:cstheme="majorBidi"/>
            <w:sz w:val="24"/>
            <w:szCs w:val="24"/>
            <w:lang w:val="en-GB"/>
          </w:rPr>
          <w:delText>used</w:delText>
        </w:r>
      </w:del>
      <w:ins w:id="19" w:author="Matan Mazor" w:date="2022-03-09T09:37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 xml:space="preserve">where </w:t>
        </w:r>
      </w:ins>
      <w:ins w:id="20" w:author="Matan Mazor" w:date="2022-03-09T09:38:00Z">
        <w:r w:rsidR="002B6D88">
          <w:rPr>
            <w:rFonts w:asciiTheme="majorBidi" w:hAnsiTheme="majorBidi" w:cstheme="majorBidi"/>
            <w:sz w:val="24"/>
            <w:szCs w:val="24"/>
            <w:lang w:val="en-GB"/>
          </w:rPr>
          <w:t>subjects detected the presence or absence of birds in noise</w:t>
        </w:r>
      </w:ins>
      <w:r w:rsidR="00C366CB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762AA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del w:id="21" w:author="Matan Mazor" w:date="2022-03-09T09:38:00Z">
        <w:r w:rsidR="00C366CB" w:rsidDel="002B6D88">
          <w:rPr>
            <w:rFonts w:asciiTheme="majorBidi" w:hAnsiTheme="majorBidi" w:cstheme="majorBidi"/>
            <w:sz w:val="24"/>
            <w:szCs w:val="24"/>
            <w:lang w:val="en-GB"/>
          </w:rPr>
          <w:delText>Participants’</w:delText>
        </w:r>
        <w:r w:rsidR="00762AA6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 task was to indicate whether</w:delText>
        </w:r>
        <w:r w:rsidR="00C01966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 the imagen </w:delText>
        </w:r>
        <w:r w:rsidR="00762AA6" w:rsidDel="002B6D88">
          <w:rPr>
            <w:rFonts w:asciiTheme="majorBidi" w:hAnsiTheme="majorBidi" w:cstheme="majorBidi"/>
            <w:sz w:val="24"/>
            <w:szCs w:val="24"/>
            <w:lang w:val="en-GB"/>
          </w:rPr>
          <w:delText xml:space="preserve">appeared on the screen or not. </w:delText>
        </w:r>
      </w:del>
      <w:r w:rsidR="00762AA6">
        <w:rPr>
          <w:rFonts w:asciiTheme="majorBidi" w:hAnsiTheme="majorBidi" w:cstheme="majorBidi"/>
          <w:sz w:val="24"/>
          <w:szCs w:val="24"/>
          <w:lang w:val="en-GB"/>
        </w:rPr>
        <w:t>Importantly,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62AA6">
        <w:rPr>
          <w:rFonts w:asciiTheme="majorBidi" w:hAnsiTheme="majorBidi" w:cstheme="majorBidi"/>
          <w:sz w:val="24"/>
          <w:szCs w:val="24"/>
          <w:lang w:val="en-GB"/>
        </w:rPr>
        <w:t>the image wa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>s associated with</w:t>
      </w:r>
      <w:r w:rsidR="00762AA6">
        <w:rPr>
          <w:rFonts w:asciiTheme="majorBidi" w:hAnsiTheme="majorBidi" w:cstheme="majorBidi"/>
          <w:sz w:val="24"/>
          <w:szCs w:val="24"/>
          <w:lang w:val="en-GB"/>
        </w:rPr>
        <w:t xml:space="preserve"> a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62AA6">
        <w:rPr>
          <w:rFonts w:asciiTheme="majorBidi" w:hAnsiTheme="majorBidi" w:cstheme="majorBidi"/>
          <w:sz w:val="24"/>
          <w:szCs w:val="24"/>
          <w:lang w:val="en-GB"/>
        </w:rPr>
        <w:t xml:space="preserve">gain, a 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>loss</w:t>
      </w:r>
      <w:r w:rsidR="00762AA6">
        <w:rPr>
          <w:rFonts w:asciiTheme="majorBidi" w:hAnsiTheme="majorBidi" w:cstheme="majorBidi"/>
          <w:sz w:val="24"/>
          <w:szCs w:val="24"/>
          <w:lang w:val="en-GB"/>
        </w:rPr>
        <w:t>, or neither gain nor loss of points</w:t>
      </w:r>
      <w:r w:rsidR="00C56068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38046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942829">
        <w:rPr>
          <w:rFonts w:asciiTheme="majorBidi" w:hAnsiTheme="majorBidi" w:cstheme="majorBidi"/>
          <w:sz w:val="24"/>
          <w:szCs w:val="24"/>
          <w:lang w:val="en-GB"/>
        </w:rPr>
        <w:t xml:space="preserve">We </w:t>
      </w:r>
      <w:r w:rsidR="00380468">
        <w:rPr>
          <w:rFonts w:asciiTheme="majorBidi" w:hAnsiTheme="majorBidi" w:cstheme="majorBidi"/>
          <w:sz w:val="24"/>
          <w:szCs w:val="24"/>
          <w:lang w:val="en-GB"/>
        </w:rPr>
        <w:t xml:space="preserve">focused on the loss condition, </w:t>
      </w:r>
      <w:r w:rsidR="00942829">
        <w:rPr>
          <w:rFonts w:asciiTheme="majorBidi" w:hAnsiTheme="majorBidi" w:cstheme="majorBidi"/>
          <w:sz w:val="24"/>
          <w:szCs w:val="24"/>
          <w:lang w:val="en-GB"/>
        </w:rPr>
        <w:t>expect</w:t>
      </w:r>
      <w:r w:rsidR="00380468">
        <w:rPr>
          <w:rFonts w:asciiTheme="majorBidi" w:hAnsiTheme="majorBidi" w:cstheme="majorBidi"/>
          <w:sz w:val="24"/>
          <w:szCs w:val="24"/>
          <w:lang w:val="en-GB"/>
        </w:rPr>
        <w:t>ing</w:t>
      </w:r>
      <w:r w:rsidR="00942829">
        <w:rPr>
          <w:rFonts w:asciiTheme="majorBidi" w:hAnsiTheme="majorBidi" w:cstheme="majorBidi"/>
          <w:sz w:val="24"/>
          <w:szCs w:val="24"/>
          <w:lang w:val="en-GB"/>
        </w:rPr>
        <w:t xml:space="preserve"> that </w:t>
      </w:r>
      <w:r w:rsidR="00C56068" w:rsidRPr="002B6D88">
        <w:rPr>
          <w:rFonts w:asciiTheme="majorBidi" w:hAnsiTheme="majorBidi" w:cstheme="majorBidi"/>
          <w:sz w:val="24"/>
          <w:szCs w:val="24"/>
          <w:lang w:val="en-GB"/>
        </w:rPr>
        <w:t>motivation</w:t>
      </w:r>
      <w:r w:rsidR="0038046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380468" w:rsidRPr="00762AA6">
        <w:rPr>
          <w:rFonts w:asciiTheme="majorBidi" w:hAnsiTheme="majorBidi" w:cstheme="majorBidi"/>
          <w:i/>
          <w:iCs/>
          <w:sz w:val="24"/>
          <w:szCs w:val="24"/>
          <w:lang w:val="en-GB"/>
        </w:rPr>
        <w:t>not</w:t>
      </w:r>
      <w:r w:rsidR="00380468">
        <w:rPr>
          <w:rFonts w:asciiTheme="majorBidi" w:hAnsiTheme="majorBidi" w:cstheme="majorBidi"/>
          <w:sz w:val="24"/>
          <w:szCs w:val="24"/>
          <w:lang w:val="en-GB"/>
        </w:rPr>
        <w:t xml:space="preserve"> to see </w:t>
      </w:r>
      <w:r w:rsidR="00762AA6">
        <w:rPr>
          <w:rFonts w:asciiTheme="majorBidi" w:hAnsiTheme="majorBidi" w:cstheme="majorBidi"/>
          <w:sz w:val="24"/>
          <w:szCs w:val="24"/>
          <w:lang w:val="en-GB"/>
        </w:rPr>
        <w:t>the image will</w:t>
      </w:r>
      <w:r w:rsidR="00C56068" w:rsidRPr="002B6D8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lead to either a) </w:t>
      </w:r>
      <w:r w:rsidR="00C56068" w:rsidRPr="002B6D88">
        <w:rPr>
          <w:rFonts w:asciiTheme="majorBidi" w:hAnsiTheme="majorBidi" w:cstheme="majorBidi"/>
          <w:sz w:val="24"/>
          <w:szCs w:val="24"/>
          <w:lang w:val="en-GB"/>
        </w:rPr>
        <w:t>inh</w:t>
      </w:r>
      <w:r w:rsidR="00942829">
        <w:rPr>
          <w:rFonts w:asciiTheme="majorBidi" w:hAnsiTheme="majorBidi" w:cstheme="majorBidi"/>
          <w:sz w:val="24"/>
          <w:szCs w:val="24"/>
          <w:lang w:val="en-GB"/>
        </w:rPr>
        <w:t xml:space="preserve">ibition of the </w:t>
      </w:r>
      <w:r w:rsidR="00762AA6">
        <w:rPr>
          <w:rFonts w:asciiTheme="majorBidi" w:hAnsiTheme="majorBidi" w:cstheme="majorBidi"/>
          <w:sz w:val="24"/>
          <w:szCs w:val="24"/>
          <w:lang w:val="en-GB"/>
        </w:rPr>
        <w:t>image’s</w:t>
      </w:r>
      <w:r w:rsidR="00942829">
        <w:rPr>
          <w:rFonts w:asciiTheme="majorBidi" w:hAnsiTheme="majorBidi" w:cstheme="majorBidi"/>
          <w:sz w:val="24"/>
          <w:szCs w:val="24"/>
          <w:lang w:val="en-GB"/>
        </w:rPr>
        <w:t xml:space="preserve"> representation,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b) p</w:t>
      </w:r>
      <w:r w:rsidR="00C56068" w:rsidRPr="002B6D88">
        <w:rPr>
          <w:rFonts w:asciiTheme="majorBidi" w:hAnsiTheme="majorBidi" w:cstheme="majorBidi"/>
          <w:sz w:val="24"/>
          <w:szCs w:val="24"/>
          <w:lang w:val="en-GB"/>
        </w:rPr>
        <w:t>aradoxical</w:t>
      </w:r>
      <w:r w:rsidR="00942829">
        <w:rPr>
          <w:rFonts w:asciiTheme="majorBidi" w:hAnsiTheme="majorBidi" w:cstheme="majorBidi"/>
          <w:sz w:val="24"/>
          <w:szCs w:val="24"/>
          <w:lang w:val="en-GB"/>
        </w:rPr>
        <w:t xml:space="preserve"> facilitation of the </w:t>
      </w:r>
      <w:r w:rsidR="00762AA6">
        <w:rPr>
          <w:rFonts w:asciiTheme="majorBidi" w:hAnsiTheme="majorBidi" w:cstheme="majorBidi"/>
          <w:sz w:val="24"/>
          <w:szCs w:val="24"/>
          <w:lang w:val="en-GB"/>
        </w:rPr>
        <w:t>image’s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representation</w:t>
      </w:r>
      <w:r w:rsidR="00942829">
        <w:rPr>
          <w:rFonts w:asciiTheme="majorBidi" w:hAnsiTheme="majorBidi" w:cstheme="majorBidi"/>
          <w:sz w:val="24"/>
          <w:szCs w:val="24"/>
          <w:lang w:val="en-GB"/>
        </w:rPr>
        <w:t xml:space="preserve"> resulting from the </w:t>
      </w:r>
      <w:r w:rsidR="00C56068" w:rsidRPr="002B6D88">
        <w:rPr>
          <w:rFonts w:asciiTheme="majorBidi" w:hAnsiTheme="majorBidi" w:cstheme="majorBidi"/>
          <w:sz w:val="24"/>
          <w:szCs w:val="24"/>
          <w:lang w:val="en-GB"/>
        </w:rPr>
        <w:t>consciou</w:t>
      </w:r>
      <w:r w:rsidR="00942829">
        <w:rPr>
          <w:rFonts w:asciiTheme="majorBidi" w:hAnsiTheme="majorBidi" w:cstheme="majorBidi"/>
          <w:sz w:val="24"/>
          <w:szCs w:val="24"/>
          <w:lang w:val="en-GB"/>
        </w:rPr>
        <w:t>s desire to</w:t>
      </w:r>
      <w:r w:rsidR="00C56068" w:rsidRPr="002B6D88">
        <w:t xml:space="preserve"> suppress </w:t>
      </w:r>
      <w:r w:rsidR="00942829">
        <w:rPr>
          <w:rFonts w:asciiTheme="majorBidi" w:hAnsiTheme="majorBidi" w:cstheme="majorBidi"/>
          <w:sz w:val="24"/>
          <w:szCs w:val="24"/>
          <w:lang w:val="en-GB"/>
        </w:rPr>
        <w:t>it</w:t>
      </w:r>
      <w:r>
        <w:rPr>
          <w:rFonts w:asciiTheme="majorBidi" w:hAnsiTheme="majorBidi" w:cstheme="majorBidi"/>
          <w:sz w:val="24"/>
          <w:szCs w:val="24"/>
          <w:lang w:val="en-GB"/>
        </w:rPr>
        <w:t>,</w:t>
      </w:r>
      <w:r w:rsidR="00942829">
        <w:rPr>
          <w:rFonts w:asciiTheme="majorBidi" w:hAnsiTheme="majorBidi" w:cstheme="majorBidi"/>
          <w:sz w:val="24"/>
          <w:szCs w:val="24"/>
          <w:lang w:val="en-GB"/>
        </w:rPr>
        <w:t xml:space="preserve"> or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c)</w:t>
      </w:r>
      <w:r w:rsidR="00942829">
        <w:rPr>
          <w:rFonts w:asciiTheme="majorBidi" w:hAnsiTheme="majorBidi" w:cstheme="majorBidi"/>
          <w:sz w:val="24"/>
          <w:szCs w:val="24"/>
          <w:lang w:val="en-GB"/>
        </w:rPr>
        <w:t xml:space="preserve"> no influence on perception.</w:t>
      </w:r>
      <w:bookmarkStart w:id="22" w:name="_GoBack"/>
      <w:bookmarkEnd w:id="22"/>
      <w:r w:rsidR="0094282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14:paraId="2C84E3B2" w14:textId="39162BAF" w:rsidR="00380468" w:rsidRPr="00C56068" w:rsidRDefault="00380468">
      <w:pPr>
        <w:rPr>
          <w:lang w:val="en-GB"/>
        </w:rPr>
      </w:pPr>
    </w:p>
    <w:sectPr w:rsidR="00380468" w:rsidRPr="00C56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Matan Mazor" w:date="2022-03-09T09:36:00Z" w:initials="MM">
    <w:p w14:paraId="0E4F3322" w14:textId="7DF96654" w:rsidR="002B6D88" w:rsidRDefault="002B6D88">
      <w:pPr>
        <w:pStyle w:val="CommentText"/>
      </w:pPr>
      <w:r>
        <w:rPr>
          <w:rStyle w:val="CommentReference"/>
        </w:rPr>
        <w:annotationRef/>
      </w:r>
      <w:r>
        <w:t>This seems like the kind of detail that can be kept for the poster/presentation itself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4F33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an Mazor">
    <w15:presenceInfo w15:providerId="None" w15:userId="Matan Maz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92"/>
    <w:rsid w:val="002252DB"/>
    <w:rsid w:val="00293D25"/>
    <w:rsid w:val="002B6D88"/>
    <w:rsid w:val="00380468"/>
    <w:rsid w:val="003F7421"/>
    <w:rsid w:val="00762AA6"/>
    <w:rsid w:val="00804E92"/>
    <w:rsid w:val="008C672A"/>
    <w:rsid w:val="00942829"/>
    <w:rsid w:val="00991CA9"/>
    <w:rsid w:val="00A36BF5"/>
    <w:rsid w:val="00C01966"/>
    <w:rsid w:val="00C366CB"/>
    <w:rsid w:val="00C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D11B"/>
  <w15:chartTrackingRefBased/>
  <w15:docId w15:val="{8BED1B29-3BDE-4119-BA49-8786C77B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D8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6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D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D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Goetz, Itay</dc:creator>
  <cp:keywords/>
  <dc:description/>
  <cp:lastModifiedBy>Matan Mazor</cp:lastModifiedBy>
  <cp:revision>2</cp:revision>
  <dcterms:created xsi:type="dcterms:W3CDTF">2022-03-09T09:38:00Z</dcterms:created>
  <dcterms:modified xsi:type="dcterms:W3CDTF">2022-03-09T09:38:00Z</dcterms:modified>
</cp:coreProperties>
</file>